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3756" w14:textId="13087DD3" w:rsidR="00CB5779" w:rsidRPr="00CB5779" w:rsidRDefault="00CB5779" w:rsidP="00CB5779">
      <w:r w:rsidRPr="00CB5779">
        <w:t xml:space="preserve">Los resultados </w:t>
      </w:r>
      <w:r w:rsidR="00F471D3">
        <w:t>se</w:t>
      </w:r>
      <w:r w:rsidRPr="00CB5779">
        <w:t xml:space="preserve"> escriben e</w:t>
      </w:r>
      <w:r>
        <w:t>n la sintaxis de Mongo Shell.</w:t>
      </w:r>
    </w:p>
    <w:p w14:paraId="2561F390" w14:textId="2D66DFFA" w:rsid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t xml:space="preserve">For the owners with more than one apartment, </w:t>
      </w:r>
      <w:r>
        <w:rPr>
          <w:lang w:val="en-US"/>
        </w:rPr>
        <w:t>s</w:t>
      </w:r>
      <w:r w:rsidRPr="00CB5779">
        <w:rPr>
          <w:lang w:val="en-US"/>
        </w:rPr>
        <w:t>how only price, rooms, description and location.</w:t>
      </w:r>
    </w:p>
    <w:p w14:paraId="22C51BF4" w14:textId="6EFAFA72" w:rsidR="00CB5779" w:rsidRPr="00CB5779" w:rsidRDefault="00CB5779" w:rsidP="00CB577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B5779" w14:paraId="2D4B6523" w14:textId="77777777" w:rsidTr="00CB5779">
        <w:tc>
          <w:tcPr>
            <w:tcW w:w="8494" w:type="dxa"/>
          </w:tcPr>
          <w:p w14:paraId="48076A87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>[</w:t>
            </w:r>
          </w:p>
          <w:p w14:paraId="5F8E9322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{</w:t>
            </w:r>
          </w:p>
          <w:p w14:paraId="7BAF743D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$match:</w:t>
            </w:r>
          </w:p>
          <w:p w14:paraId="4514F4CD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{</w:t>
            </w:r>
          </w:p>
          <w:p w14:paraId="50002CCC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host_total_listings_count: {</w:t>
            </w:r>
          </w:p>
          <w:p w14:paraId="31C35D29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  $gt: 1</w:t>
            </w:r>
          </w:p>
          <w:p w14:paraId="2ED9B993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}</w:t>
            </w:r>
          </w:p>
          <w:p w14:paraId="71B10169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}</w:t>
            </w:r>
          </w:p>
          <w:p w14:paraId="2E8FFE2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},</w:t>
            </w:r>
          </w:p>
          <w:p w14:paraId="6515CBF2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{</w:t>
            </w:r>
          </w:p>
          <w:p w14:paraId="103E0272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$project:</w:t>
            </w:r>
          </w:p>
          <w:p w14:paraId="21DA85C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{</w:t>
            </w:r>
          </w:p>
          <w:p w14:paraId="574AB48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_id: 0,</w:t>
            </w:r>
          </w:p>
          <w:p w14:paraId="67FC7057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name: 1,</w:t>
            </w:r>
          </w:p>
          <w:p w14:paraId="5A6E9684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price: 1,</w:t>
            </w:r>
          </w:p>
          <w:p w14:paraId="5F9128C8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description: 1,</w:t>
            </w:r>
          </w:p>
          <w:p w14:paraId="5ED670E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location: {</w:t>
            </w:r>
          </w:p>
          <w:p w14:paraId="63B60523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  latitude: "$latitude",</w:t>
            </w:r>
          </w:p>
          <w:p w14:paraId="58F00AE5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  longitude: "$longitude"</w:t>
            </w:r>
          </w:p>
          <w:p w14:paraId="0BDEE4B6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  }</w:t>
            </w:r>
          </w:p>
          <w:p w14:paraId="00F8D4B7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    }</w:t>
            </w:r>
          </w:p>
          <w:p w14:paraId="6505259A" w14:textId="77777777" w:rsidR="00CB5779" w:rsidRP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 xml:space="preserve">  }</w:t>
            </w:r>
          </w:p>
          <w:p w14:paraId="4C5328A7" w14:textId="11807CD6" w:rsidR="00CB5779" w:rsidRDefault="00CB5779" w:rsidP="00CB5779">
            <w:pPr>
              <w:rPr>
                <w:lang w:val="en-US"/>
              </w:rPr>
            </w:pPr>
            <w:r w:rsidRPr="00CB5779">
              <w:rPr>
                <w:lang w:val="en-US"/>
              </w:rPr>
              <w:t>]</w:t>
            </w:r>
          </w:p>
        </w:tc>
      </w:tr>
    </w:tbl>
    <w:p w14:paraId="42C4371B" w14:textId="77777777" w:rsidR="00CB5779" w:rsidRDefault="00CB5779" w:rsidP="00CB5779">
      <w:pPr>
        <w:rPr>
          <w:lang w:val="en-US"/>
        </w:rPr>
      </w:pPr>
    </w:p>
    <w:p w14:paraId="296B9480" w14:textId="34F0172A" w:rsidR="00CB5779" w:rsidRDefault="00CB5779" w:rsidP="00CB5779">
      <w:r w:rsidRPr="00CB5779">
        <w:t>Tenemos 2 etapas, la primera p</w:t>
      </w:r>
      <w:r>
        <w:t xml:space="preserve">ara filtrar aquellos hosts que tienen mas de una propiedad, he supuesto que se host_total_list_count es el valor scrapeado de las propiedades obtenidas. </w:t>
      </w:r>
      <w:r w:rsidRPr="00CB5779">
        <w:t>Para la segunda etapa se enseñan el nombre, descripción y</w:t>
      </w:r>
      <w:r>
        <w:t xml:space="preserve"> </w:t>
      </w:r>
      <w:r w:rsidR="00331BF5">
        <w:t>ubicación de</w:t>
      </w:r>
      <w:r>
        <w:t xml:space="preserve"> la propiedad.</w:t>
      </w:r>
    </w:p>
    <w:p w14:paraId="4459013C" w14:textId="0F50146D" w:rsidR="00331BF5" w:rsidRPr="00CB5779" w:rsidRDefault="00331BF5" w:rsidP="00CB5779">
      <w:r w:rsidRPr="00331BF5">
        <w:lastRenderedPageBreak/>
        <w:drawing>
          <wp:inline distT="0" distB="0" distL="0" distR="0" wp14:anchorId="0E2C58FE" wp14:editId="2D8857A9">
            <wp:extent cx="5400040" cy="2125980"/>
            <wp:effectExtent l="0" t="0" r="0" b="7620"/>
            <wp:docPr id="1769662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620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947" w14:textId="663737CD" w:rsidR="00CB5779" w:rsidRP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t>Create a new collection with the prices</w:t>
      </w:r>
      <w:r w:rsidRPr="00CB5779">
        <w:rPr>
          <w:b/>
          <w:bCs/>
          <w:lang w:val="en-US"/>
        </w:rPr>
        <w:t> </w:t>
      </w:r>
      <w:del w:id="0" w:author="Unknown">
        <w:r w:rsidRPr="00CB5779">
          <w:rPr>
            <w:b/>
            <w:bCs/>
            <w:lang w:val="en-US"/>
          </w:rPr>
          <w:delText>in pounds </w:delText>
        </w:r>
      </w:del>
      <w:r w:rsidRPr="00CB5779">
        <w:rPr>
          <w:lang w:val="en-US"/>
        </w:rPr>
        <w:t>changed to euros as numbers.</w:t>
      </w:r>
    </w:p>
    <w:p w14:paraId="060A1AF4" w14:textId="03DDD614" w:rsidR="00CB5779" w:rsidRP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t> Join the original collection with the one with prices in euros to add this price to the original collection.</w:t>
      </w:r>
    </w:p>
    <w:p w14:paraId="4CB8B42B" w14:textId="3CF88BC4" w:rsidR="00CB5779" w:rsidRP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t> What is the average price in each neighbourhood?</w:t>
      </w:r>
    </w:p>
    <w:p w14:paraId="64E4B1EE" w14:textId="519C4449" w:rsidR="00CB5779" w:rsidRPr="00CB5779" w:rsidRDefault="00CB5779" w:rsidP="00CB5779">
      <w:pPr>
        <w:pStyle w:val="Ttulo1"/>
        <w:rPr>
          <w:lang w:val="en-US"/>
        </w:rPr>
      </w:pPr>
      <w:r w:rsidRPr="00CB5779">
        <w:rPr>
          <w:lang w:val="en-US"/>
        </w:rPr>
        <w:t> Find the 10 cheaper owners by the average price of their aparments</w:t>
      </w:r>
    </w:p>
    <w:p w14:paraId="78918E1B" w14:textId="77777777" w:rsidR="00CB5779" w:rsidRPr="00CB5779" w:rsidRDefault="00CB5779">
      <w:pPr>
        <w:rPr>
          <w:lang w:val="en-US"/>
        </w:rPr>
      </w:pPr>
    </w:p>
    <w:sectPr w:rsidR="00CB5779" w:rsidRPr="00CB57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3B022" w14:textId="77777777" w:rsidR="00F17021" w:rsidRDefault="00F17021" w:rsidP="00F471D3">
      <w:pPr>
        <w:spacing w:after="0" w:line="240" w:lineRule="auto"/>
      </w:pPr>
      <w:r>
        <w:separator/>
      </w:r>
    </w:p>
  </w:endnote>
  <w:endnote w:type="continuationSeparator" w:id="0">
    <w:p w14:paraId="20F6096D" w14:textId="77777777" w:rsidR="00F17021" w:rsidRDefault="00F17021" w:rsidP="00F4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EB931" w14:textId="77777777" w:rsidR="00F17021" w:rsidRDefault="00F17021" w:rsidP="00F471D3">
      <w:pPr>
        <w:spacing w:after="0" w:line="240" w:lineRule="auto"/>
      </w:pPr>
      <w:r>
        <w:separator/>
      </w:r>
    </w:p>
  </w:footnote>
  <w:footnote w:type="continuationSeparator" w:id="0">
    <w:p w14:paraId="429C3013" w14:textId="77777777" w:rsidR="00F17021" w:rsidRDefault="00F17021" w:rsidP="00F47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1714" w14:textId="4C06C1C4" w:rsidR="00F471D3" w:rsidRDefault="00F471D3">
    <w:pPr>
      <w:pStyle w:val="Encabezado"/>
    </w:pPr>
    <w:r>
      <w:t>Christian Berdejo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2EEE"/>
    <w:multiLevelType w:val="multilevel"/>
    <w:tmpl w:val="1BB4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79"/>
    <w:rsid w:val="00165CE9"/>
    <w:rsid w:val="00331BF5"/>
    <w:rsid w:val="00CB5779"/>
    <w:rsid w:val="00F17021"/>
    <w:rsid w:val="00F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E7B3"/>
  <w15:chartTrackingRefBased/>
  <w15:docId w15:val="{3D139980-5E73-4534-B32F-59F0A92B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i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779"/>
    <w:rPr>
      <w:rFonts w:asciiTheme="majorHAnsi" w:eastAsiaTheme="majorEastAsia" w:hAnsiTheme="majorHAnsi" w:cstheme="majorBidi"/>
      <w:i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7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5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5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57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7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577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47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1D3"/>
  </w:style>
  <w:style w:type="paragraph" w:styleId="Piedepgina">
    <w:name w:val="footer"/>
    <w:basedOn w:val="Normal"/>
    <w:link w:val="PiedepginaCar"/>
    <w:uiPriority w:val="99"/>
    <w:unhideWhenUsed/>
    <w:rsid w:val="00F47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Berdejo Sanchez</dc:creator>
  <cp:keywords/>
  <dc:description/>
  <cp:lastModifiedBy>Christian Berdejo Sanchez</cp:lastModifiedBy>
  <cp:revision>2</cp:revision>
  <dcterms:created xsi:type="dcterms:W3CDTF">2024-12-11T19:43:00Z</dcterms:created>
  <dcterms:modified xsi:type="dcterms:W3CDTF">2024-12-11T19:57:00Z</dcterms:modified>
</cp:coreProperties>
</file>